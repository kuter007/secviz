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8E2" w:rsidRDefault="004111ED" w:rsidP="004111ED">
      <w:pPr>
        <w:pStyle w:val="Title"/>
        <w:rPr>
          <w:lang w:val="en-US"/>
        </w:rPr>
      </w:pPr>
      <w:r>
        <w:rPr>
          <w:lang w:val="en-US"/>
        </w:rPr>
        <w:t>Nmap</w:t>
      </w:r>
    </w:p>
    <w:p w:rsidR="004111ED" w:rsidRDefault="004111ED" w:rsidP="004111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format</w:t>
      </w:r>
    </w:p>
    <w:p w:rsidR="004111ED" w:rsidRDefault="004111ED" w:rsidP="004111ED">
      <w:pPr>
        <w:rPr>
          <w:lang w:val="en-US"/>
        </w:rPr>
      </w:pPr>
      <w:r>
        <w:rPr>
          <w:lang w:val="en-US"/>
        </w:rPr>
        <w:t>Nmap có 4 loại output format</w:t>
      </w:r>
    </w:p>
    <w:p w:rsidR="004111ED" w:rsidRDefault="004111ED" w:rsidP="004111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Interactive output: xuất ra stdout. Đây là dạng output thông thường nhất.</w:t>
      </w:r>
    </w:p>
    <w:p w:rsidR="004111ED" w:rsidRDefault="004111ED" w:rsidP="004111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 output: xuất ra stdout nhưng bỏ đi 1 số thông tin như timestamp</w:t>
      </w:r>
    </w:p>
    <w:p w:rsidR="00BD24D9" w:rsidRDefault="004111ED" w:rsidP="004111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XML output: xuất kết quả ra file XML. </w:t>
      </w:r>
    </w:p>
    <w:p w:rsidR="00BD24D9" w:rsidRDefault="004111ED" w:rsidP="00BD24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Có thể sử dụng là input đối với 1 số chương trình khác</w:t>
      </w:r>
      <w:r w:rsidR="00D34B48">
        <w:rPr>
          <w:lang w:val="en-US"/>
        </w:rPr>
        <w:t xml:space="preserve">. </w:t>
      </w:r>
    </w:p>
    <w:p w:rsidR="00BD24D9" w:rsidRDefault="00D34B48" w:rsidP="00BD24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Chứa đựng nhiều thông tin hơn các loại output khác.</w:t>
      </w:r>
      <w:r w:rsidR="00BD24D9">
        <w:rPr>
          <w:lang w:val="en-US"/>
        </w:rPr>
        <w:t xml:space="preserve"> </w:t>
      </w:r>
    </w:p>
    <w:p w:rsidR="004111ED" w:rsidRDefault="00BD24D9" w:rsidP="00BD24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Nmap có DTD tại </w:t>
      </w:r>
      <w:hyperlink r:id="rId5" w:history="1">
        <w:r w:rsidRPr="00CD154F">
          <w:rPr>
            <w:rStyle w:val="Hyperlink"/>
            <w:lang w:val="en-US"/>
          </w:rPr>
          <w:t>http://nmap.org/svn/docs/nmap.dtd</w:t>
        </w:r>
      </w:hyperlink>
    </w:p>
    <w:p w:rsidR="00BD24D9" w:rsidRDefault="00BD24D9" w:rsidP="00BD24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Nmap có thể xuất ra database thông qua nmap-sql nhưng chỉ dùng được đối với MySQL :D</w:t>
      </w:r>
    </w:p>
    <w:p w:rsidR="00016A22" w:rsidRDefault="00016A22" w:rsidP="00BD24D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Ngoài ra còn 1 khả năng nữa là PBNJ</w:t>
      </w:r>
      <w:r w:rsidR="008931A6">
        <w:rPr>
          <w:lang w:val="en-US"/>
        </w:rPr>
        <w:t xml:space="preserve">. </w:t>
      </w:r>
      <w:hyperlink r:id="rId6" w:history="1">
        <w:r w:rsidR="003743D9" w:rsidRPr="00CD154F">
          <w:rPr>
            <w:rStyle w:val="Hyperlink"/>
            <w:lang w:val="en-US"/>
          </w:rPr>
          <w:t>http://pbnj.sourceforge.net/</w:t>
        </w:r>
      </w:hyperlink>
    </w:p>
    <w:p w:rsidR="00891399" w:rsidRPr="00891399" w:rsidRDefault="003743D9" w:rsidP="008913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Có 2 project Nmap::scanner và Nmap::parser dùng để đọc thông tin output dạng XML của Nmap sang PERL.</w:t>
      </w:r>
      <w:r w:rsidR="00891399" w:rsidRPr="00891399">
        <w:t xml:space="preserve"> </w:t>
      </w:r>
      <w:hyperlink r:id="rId7" w:history="1">
        <w:r w:rsidR="00891399" w:rsidRPr="00CD154F">
          <w:rPr>
            <w:rStyle w:val="Hyperlink"/>
            <w:lang w:val="en-US"/>
          </w:rPr>
          <w:t>http://sourceforge.net/projects/nmap-scanner/</w:t>
        </w:r>
      </w:hyperlink>
      <w:r w:rsidR="00891399">
        <w:rPr>
          <w:lang w:val="en-US"/>
        </w:rPr>
        <w:t xml:space="preserve"> </w:t>
      </w:r>
      <w:r w:rsidR="00891399" w:rsidRPr="00891399">
        <w:rPr>
          <w:lang w:val="en-US"/>
        </w:rPr>
        <w:t>http://anthonypersaud.com/category/nmap-parser/</w:t>
      </w:r>
    </w:p>
    <w:p w:rsidR="004111ED" w:rsidRDefault="004111ED" w:rsidP="004111ED">
      <w:pPr>
        <w:pStyle w:val="ListParagraph"/>
        <w:numPr>
          <w:ilvl w:val="0"/>
          <w:numId w:val="2"/>
        </w:numPr>
        <w:rPr>
          <w:rStyle w:val="term"/>
          <w:lang w:val="en-US"/>
        </w:rPr>
      </w:pPr>
      <w:r>
        <w:rPr>
          <w:rStyle w:val="term"/>
        </w:rPr>
        <w:t>Grepable output</w:t>
      </w:r>
      <w:r>
        <w:rPr>
          <w:rStyle w:val="term"/>
          <w:lang w:val="en-US"/>
        </w:rPr>
        <w:t>: output này được sử dụng chính trên Linux dùng với các editor như awk, grep …</w:t>
      </w:r>
    </w:p>
    <w:p w:rsidR="00D926BE" w:rsidRDefault="004111ED" w:rsidP="004111ED">
      <w:pPr>
        <w:rPr>
          <w:rStyle w:val="term"/>
          <w:lang w:val="en-US"/>
        </w:rPr>
      </w:pPr>
      <w:r>
        <w:rPr>
          <w:rStyle w:val="term"/>
          <w:lang w:val="en-US"/>
        </w:rPr>
        <w:t>Người dùng có thể xác định mức độ chi tiết của output bằng cách them –v vào dòng lệnh.</w:t>
      </w:r>
      <w:r w:rsidR="00D926BE">
        <w:rPr>
          <w:rStyle w:val="term"/>
          <w:lang w:val="en-US"/>
        </w:rPr>
        <w:t xml:space="preserve"> Mức độ chi tiết này ảnh hưởng nhiều nhất với 2 loại output interactive và normal.</w:t>
      </w:r>
      <w:r>
        <w:rPr>
          <w:rStyle w:val="term"/>
          <w:lang w:val="en-US"/>
        </w:rPr>
        <w:t xml:space="preserve"> Càng nhiều –v thì độ chi tiết càng cao nhưng tốt nhất là  &lt; 2.</w:t>
      </w:r>
      <w:r w:rsidR="00D926BE">
        <w:rPr>
          <w:rStyle w:val="term"/>
          <w:lang w:val="en-US"/>
        </w:rPr>
        <w:t xml:space="preserve"> 1 số thông tin sẽ được thêm vào với –v:</w:t>
      </w:r>
    </w:p>
    <w:p w:rsidR="00D926BE" w:rsidRDefault="00D926BE" w:rsidP="00D926BE">
      <w:pPr>
        <w:pStyle w:val="ListParagraph"/>
        <w:numPr>
          <w:ilvl w:val="0"/>
          <w:numId w:val="3"/>
        </w:numPr>
        <w:rPr>
          <w:rStyle w:val="term"/>
          <w:lang w:val="en-US"/>
        </w:rPr>
      </w:pPr>
      <w:r>
        <w:rPr>
          <w:rStyle w:val="term"/>
          <w:lang w:val="en-US"/>
        </w:rPr>
        <w:t xml:space="preserve">Thời gian scan dự đoán: </w:t>
      </w:r>
      <w:r>
        <w:rPr>
          <w:rStyle w:val="HTMLCode"/>
          <w:rFonts w:eastAsiaTheme="minorHAnsi"/>
        </w:rPr>
        <w:t>SYN Stealth Scan Timing: About 30.01% done; ETC: 16:04 (0:01:09 remaining)</w:t>
      </w:r>
    </w:p>
    <w:p w:rsidR="00D926BE" w:rsidRDefault="00D926BE" w:rsidP="00D926BE">
      <w:pPr>
        <w:pStyle w:val="ListParagraph"/>
        <w:numPr>
          <w:ilvl w:val="0"/>
          <w:numId w:val="3"/>
        </w:numPr>
        <w:rPr>
          <w:rStyle w:val="term"/>
          <w:lang w:val="en-US"/>
        </w:rPr>
      </w:pPr>
      <w:r>
        <w:rPr>
          <w:rStyle w:val="term"/>
          <w:lang w:val="en-US"/>
        </w:rPr>
        <w:t>Các port được mở sẽ được xuất ra ngay khi được phát hiện đối với interactive output.</w:t>
      </w:r>
    </w:p>
    <w:p w:rsidR="00D926BE" w:rsidRDefault="00D926BE" w:rsidP="00D926BE">
      <w:pPr>
        <w:pStyle w:val="ListParagraph"/>
        <w:numPr>
          <w:ilvl w:val="0"/>
          <w:numId w:val="3"/>
        </w:numPr>
        <w:rPr>
          <w:rStyle w:val="term"/>
          <w:lang w:val="en-US"/>
        </w:rPr>
      </w:pPr>
      <w:r>
        <w:rPr>
          <w:rStyle w:val="term"/>
          <w:lang w:val="en-US"/>
        </w:rPr>
        <w:t>Các cảnh báo: 1 số cảnh báo chỉ được xuất hiện với từ khóa –v</w:t>
      </w:r>
    </w:p>
    <w:p w:rsidR="00BC1F3A" w:rsidRDefault="00D926BE" w:rsidP="00D926BE">
      <w:pPr>
        <w:pStyle w:val="ListParagraph"/>
        <w:numPr>
          <w:ilvl w:val="0"/>
          <w:numId w:val="3"/>
        </w:numPr>
        <w:rPr>
          <w:rStyle w:val="term"/>
          <w:lang w:val="en-US"/>
        </w:rPr>
      </w:pPr>
      <w:r>
        <w:rPr>
          <w:rStyle w:val="term"/>
          <w:lang w:val="en-US"/>
        </w:rPr>
        <w:t>Các thông tin thêm về OS : như TCP ISN ??? và TCP ID sequence number ???</w:t>
      </w:r>
    </w:p>
    <w:p w:rsidR="00D926BE" w:rsidRDefault="00BC1F3A" w:rsidP="00D926BE">
      <w:pPr>
        <w:pStyle w:val="ListParagraph"/>
        <w:numPr>
          <w:ilvl w:val="0"/>
          <w:numId w:val="3"/>
        </w:numPr>
        <w:rPr>
          <w:rStyle w:val="term"/>
          <w:lang w:val="en-US"/>
        </w:rPr>
      </w:pPr>
      <w:r>
        <w:rPr>
          <w:rStyle w:val="term"/>
          <w:lang w:val="en-US"/>
        </w:rPr>
        <w:t>..</w:t>
      </w:r>
      <w:r w:rsidR="00D926BE">
        <w:rPr>
          <w:rStyle w:val="term"/>
          <w:lang w:val="en-US"/>
        </w:rPr>
        <w:t xml:space="preserve">. </w:t>
      </w:r>
    </w:p>
    <w:p w:rsidR="004111ED" w:rsidRDefault="00E8051B" w:rsidP="00812BEE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Cơ chế kiểm tra service và version của Nmap :</w:t>
      </w:r>
    </w:p>
    <w:p w:rsidR="00E8051B" w:rsidRDefault="00E8051B" w:rsidP="00E8051B">
      <w:pPr>
        <w:ind w:left="360"/>
        <w:rPr>
          <w:lang w:val="fr-FR"/>
        </w:rPr>
      </w:pPr>
      <w:r>
        <w:rPr>
          <w:lang w:val="fr-FR"/>
        </w:rPr>
        <w:t>Sau khi thực hiện host scan và port scan, NMap sẽ check các port có status là open hoặc fitered</w:t>
      </w:r>
    </w:p>
    <w:p w:rsidR="0045700E" w:rsidRPr="0045700E" w:rsidRDefault="0045700E" w:rsidP="0045700E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Nmap sẽ check các port nếu Exclude thì sẽ không quét. Các exclude port được ghi trong </w:t>
      </w:r>
      <w:r>
        <w:rPr>
          <w:rStyle w:val="HTMLCode"/>
          <w:rFonts w:eastAsiaTheme="minorHAnsi"/>
        </w:rPr>
        <w:t>nmap-service-probes</w:t>
      </w:r>
      <w:r>
        <w:t>.</w:t>
      </w:r>
    </w:p>
    <w:p w:rsidR="0045700E" w:rsidRPr="0045700E" w:rsidRDefault="0045700E" w:rsidP="0045700E">
      <w:pPr>
        <w:pStyle w:val="ListParagraph"/>
        <w:numPr>
          <w:ilvl w:val="1"/>
          <w:numId w:val="1"/>
        </w:numPr>
        <w:rPr>
          <w:lang w:val="fr-FR"/>
        </w:rPr>
      </w:pPr>
      <w:r>
        <w:rPr>
          <w:lang w:val="en-US"/>
        </w:rPr>
        <w:t>Nếu port là TCP</w:t>
      </w:r>
    </w:p>
    <w:p w:rsidR="0045700E" w:rsidRDefault="0045700E" w:rsidP="0045700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Nmap sẽ connect tới. Nếu connect thành công sẽ đổi status sang open.</w:t>
      </w:r>
    </w:p>
    <w:p w:rsidR="0045700E" w:rsidRPr="0045700E" w:rsidRDefault="0045700E" w:rsidP="0045700E">
      <w:pPr>
        <w:pStyle w:val="ListParagraph"/>
        <w:numPr>
          <w:ilvl w:val="2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lang w:val="en-US"/>
        </w:rPr>
        <w:t xml:space="preserve">Sau khi connect thành công, Nmap sẽ đợi 5s. 1 số service sẽ gửi thông điệp đến Nmap trc. Các thông điệp này sẽ được match với </w:t>
      </w:r>
      <w:r>
        <w:rPr>
          <w:rStyle w:val="HTMLCode"/>
          <w:rFonts w:eastAsiaTheme="minorHAnsi"/>
        </w:rPr>
        <w:t>nmap-service-probes</w:t>
      </w:r>
      <w:r>
        <w:rPr>
          <w:rStyle w:val="HTMLCode"/>
          <w:rFonts w:eastAsiaTheme="minorHAnsi"/>
          <w:lang w:val="en-US"/>
        </w:rPr>
        <w:t xml:space="preserve"> </w:t>
      </w:r>
      <w:r w:rsidRPr="0045700E">
        <w:rPr>
          <w:rStyle w:val="HTMLCode"/>
          <w:rFonts w:asciiTheme="minorHAnsi" w:eastAsiaTheme="minorHAnsi" w:hAnsiTheme="minorHAnsi" w:cstheme="minorHAnsi"/>
          <w:lang w:val="en-US"/>
        </w:rPr>
        <w:t>bằng</w:t>
      </w:r>
      <w:r>
        <w:rPr>
          <w:rStyle w:val="HTMLCode"/>
          <w:rFonts w:asciiTheme="minorHAnsi" w:eastAsiaTheme="minorHAnsi" w:hAnsiTheme="minorHAnsi" w:cstheme="minorHAnsi"/>
          <w:lang w:val="en-US"/>
        </w:rPr>
        <w:t xml:space="preserve"> regex để xác định service và version.</w:t>
      </w:r>
    </w:p>
    <w:p w:rsidR="0045700E" w:rsidRPr="00397832" w:rsidRDefault="0045700E" w:rsidP="00397832">
      <w:pPr>
        <w:pStyle w:val="ListParagraph"/>
        <w:numPr>
          <w:ilvl w:val="1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rStyle w:val="HTMLCode"/>
          <w:rFonts w:asciiTheme="minorHAnsi" w:eastAsiaTheme="minorHAnsi" w:hAnsiTheme="minorHAnsi" w:cstheme="minorHAnsi"/>
          <w:lang w:val="en-US"/>
        </w:rPr>
        <w:lastRenderedPageBreak/>
        <w:t>Nếu vẫn chưa xác định được hoặc chỉ xác định được 1 phần, Nmap sẽ gửi các UDP probe để kiểm tra. Mỗi UDP probe chứa probe string gửi tới các port. Các service trên port đó sẽ gửi các phản hồi</w:t>
      </w:r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. Các phản hồi này sẽ được so với </w:t>
      </w:r>
      <w:r w:rsidR="00397832">
        <w:rPr>
          <w:rStyle w:val="HTMLCode"/>
          <w:rFonts w:eastAsiaTheme="minorHAnsi"/>
        </w:rPr>
        <w:t>nmap-service-probes</w:t>
      </w:r>
      <w:r w:rsidR="00397832" w:rsidRP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để</w:t>
      </w:r>
      <w:r w:rsidR="00397832">
        <w:rPr>
          <w:rStyle w:val="HTMLCode"/>
          <w:rFonts w:asciiTheme="minorHAnsi" w:eastAsiaTheme="minorHAnsi" w:hAnsiTheme="minorHAnsi" w:cstheme="minorHAnsi"/>
          <w:lang w:val="en-US"/>
        </w:rPr>
        <w:t xml:space="preserve"> xác định service và version. Nếu nhận được các phản hồi thì status của port đó sẽ được chuyển sang open. Chú ý: các probe này có 1 giá trị popular, chỉ các probe có khả năng match cao mới được gửi.</w:t>
      </w:r>
    </w:p>
    <w:p w:rsidR="00397832" w:rsidRDefault="00397832" w:rsidP="0045700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Nếu các trường hợp trên thất bại thì Nmap sẽ gửi tất cả các probe đến port đó để kiểm tra.</w:t>
      </w:r>
    </w:p>
    <w:p w:rsidR="00397832" w:rsidRDefault="00397832" w:rsidP="003978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Nếu port được xác định sử dụng SSL,</w:t>
      </w:r>
      <w:r w:rsidR="00D80E7F">
        <w:rPr>
          <w:lang w:val="en-US"/>
        </w:rPr>
        <w:t xml:space="preserve"> Nmap sẽ connect lại và thử lại như trên.</w:t>
      </w:r>
    </w:p>
    <w:p w:rsidR="00D80E7F" w:rsidRPr="0045700E" w:rsidRDefault="00D80E7F" w:rsidP="003978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Ngoài ra còn cơ chế RPC.</w:t>
      </w:r>
    </w:p>
    <w:sectPr w:rsidR="00D80E7F" w:rsidRPr="0045700E" w:rsidSect="004F7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C73AD"/>
    <w:multiLevelType w:val="hybridMultilevel"/>
    <w:tmpl w:val="3CC268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259F3"/>
    <w:multiLevelType w:val="hybridMultilevel"/>
    <w:tmpl w:val="1FC04F6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DB4239D"/>
    <w:multiLevelType w:val="hybridMultilevel"/>
    <w:tmpl w:val="F81272E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oNotDisplayPageBoundaries/>
  <w:defaultTabStop w:val="720"/>
  <w:characterSpacingControl w:val="doNotCompress"/>
  <w:compat/>
  <w:rsids>
    <w:rsidRoot w:val="004111ED"/>
    <w:rsid w:val="00016A22"/>
    <w:rsid w:val="003743D9"/>
    <w:rsid w:val="00397832"/>
    <w:rsid w:val="004111ED"/>
    <w:rsid w:val="0045700E"/>
    <w:rsid w:val="004F78E2"/>
    <w:rsid w:val="00812BEE"/>
    <w:rsid w:val="00891399"/>
    <w:rsid w:val="008931A6"/>
    <w:rsid w:val="00BC1F3A"/>
    <w:rsid w:val="00BD24D9"/>
    <w:rsid w:val="00CE7C4E"/>
    <w:rsid w:val="00D34B48"/>
    <w:rsid w:val="00D80E7F"/>
    <w:rsid w:val="00D926BE"/>
    <w:rsid w:val="00E80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11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11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111ED"/>
    <w:pPr>
      <w:ind w:left="720"/>
      <w:contextualSpacing/>
    </w:pPr>
  </w:style>
  <w:style w:type="character" w:customStyle="1" w:styleId="term">
    <w:name w:val="term"/>
    <w:basedOn w:val="DefaultParagraphFont"/>
    <w:rsid w:val="004111ED"/>
  </w:style>
  <w:style w:type="character" w:styleId="HTMLCode">
    <w:name w:val="HTML Code"/>
    <w:basedOn w:val="DefaultParagraphFont"/>
    <w:uiPriority w:val="99"/>
    <w:semiHidden/>
    <w:unhideWhenUsed/>
    <w:rsid w:val="00D926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4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ourceforge.net/projects/nmap-scann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bnj.sourceforge.net/" TargetMode="External"/><Relationship Id="rId5" Type="http://schemas.openxmlformats.org/officeDocument/2006/relationships/hyperlink" Target="http://nmap.org/svn/docs/nmap.dt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12</cp:revision>
  <dcterms:created xsi:type="dcterms:W3CDTF">2010-10-13T15:44:00Z</dcterms:created>
  <dcterms:modified xsi:type="dcterms:W3CDTF">2010-10-13T16:55:00Z</dcterms:modified>
</cp:coreProperties>
</file>