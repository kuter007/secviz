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0AF" w:rsidRDefault="00991682" w:rsidP="00991682">
      <w:pPr>
        <w:pStyle w:val="Title"/>
      </w:pPr>
      <w:r>
        <w:t>Minute 12/10/2010</w:t>
      </w:r>
    </w:p>
    <w:p w:rsidR="00991682" w:rsidRDefault="00991682" w:rsidP="00991682">
      <w:pPr>
        <w:pStyle w:val="Heading1"/>
      </w:pPr>
      <w:r>
        <w:t>Content:</w:t>
      </w:r>
    </w:p>
    <w:p w:rsidR="00991682" w:rsidRDefault="00991682">
      <w:r>
        <w:t>Where to scan information in webserver?</w:t>
      </w:r>
    </w:p>
    <w:p w:rsidR="00991682" w:rsidRDefault="00991682" w:rsidP="00991682">
      <w:pPr>
        <w:pStyle w:val="ListParagraph"/>
        <w:numPr>
          <w:ilvl w:val="0"/>
          <w:numId w:val="1"/>
        </w:numPr>
      </w:pPr>
      <w:r>
        <w:t>Websever application</w:t>
      </w:r>
    </w:p>
    <w:p w:rsidR="00991682" w:rsidRDefault="00991682" w:rsidP="00991682">
      <w:pPr>
        <w:pStyle w:val="ListParagraph"/>
        <w:numPr>
          <w:ilvl w:val="0"/>
          <w:numId w:val="1"/>
        </w:numPr>
      </w:pPr>
      <w:r>
        <w:t>Operating System</w:t>
      </w:r>
    </w:p>
    <w:p w:rsidR="00991682" w:rsidRDefault="00991682" w:rsidP="00991682">
      <w:pPr>
        <w:pStyle w:val="ListParagraph"/>
        <w:numPr>
          <w:ilvl w:val="0"/>
          <w:numId w:val="1"/>
        </w:numPr>
      </w:pPr>
      <w:r>
        <w:t>Database Management System</w:t>
      </w:r>
    </w:p>
    <w:p w:rsidR="00991682" w:rsidRDefault="00991682" w:rsidP="00991682">
      <w:r>
        <w:t>Approaches used to scan and analyze webserver system include:</w:t>
      </w:r>
    </w:p>
    <w:p w:rsidR="00991682" w:rsidRDefault="00991682" w:rsidP="00991682">
      <w:pPr>
        <w:pStyle w:val="ListParagraph"/>
        <w:numPr>
          <w:ilvl w:val="0"/>
          <w:numId w:val="1"/>
        </w:numPr>
      </w:pPr>
      <w:r>
        <w:t>Pentest Method</w:t>
      </w:r>
    </w:p>
    <w:p w:rsidR="00991682" w:rsidRDefault="00991682" w:rsidP="00991682">
      <w:pPr>
        <w:pStyle w:val="ListParagraph"/>
        <w:numPr>
          <w:ilvl w:val="0"/>
          <w:numId w:val="1"/>
        </w:numPr>
      </w:pPr>
      <w:r>
        <w:t>Packet sniffing base – passive base</w:t>
      </w:r>
    </w:p>
    <w:p w:rsidR="00991682" w:rsidRDefault="00991682" w:rsidP="00991682">
      <w:pPr>
        <w:pStyle w:val="ListParagraph"/>
        <w:numPr>
          <w:ilvl w:val="0"/>
          <w:numId w:val="1"/>
        </w:numPr>
      </w:pPr>
      <w:r>
        <w:t>Scan information then match with vulnerability DB – there are some tools:</w:t>
      </w:r>
    </w:p>
    <w:p w:rsidR="00991682" w:rsidRDefault="00991682" w:rsidP="00991682">
      <w:pPr>
        <w:pStyle w:val="ListParagraph"/>
        <w:numPr>
          <w:ilvl w:val="1"/>
          <w:numId w:val="1"/>
        </w:numPr>
      </w:pPr>
      <w:r>
        <w:t>Nmap</w:t>
      </w:r>
    </w:p>
    <w:p w:rsidR="00991682" w:rsidRDefault="00991682" w:rsidP="00991682">
      <w:pPr>
        <w:pStyle w:val="ListParagraph"/>
        <w:numPr>
          <w:ilvl w:val="1"/>
          <w:numId w:val="1"/>
        </w:numPr>
      </w:pPr>
      <w:r>
        <w:t>Nessus</w:t>
      </w:r>
    </w:p>
    <w:p w:rsidR="00A7071C" w:rsidRDefault="00A7071C" w:rsidP="00A7071C">
      <w:r>
        <w:t>New assumption for this system:</w:t>
      </w:r>
    </w:p>
    <w:p w:rsidR="00A7071C" w:rsidRDefault="00A7071C" w:rsidP="00A7071C">
      <w:pPr>
        <w:pStyle w:val="ListParagraph"/>
        <w:numPr>
          <w:ilvl w:val="0"/>
          <w:numId w:val="1"/>
        </w:numPr>
      </w:pPr>
      <w:r>
        <w:t>DBMS used for webserver will be outsourced.</w:t>
      </w:r>
    </w:p>
    <w:p w:rsidR="00991682" w:rsidRDefault="00991682" w:rsidP="00991682">
      <w:pPr>
        <w:pStyle w:val="Heading1"/>
      </w:pPr>
      <w:r>
        <w:t>Tasks:</w:t>
      </w:r>
    </w:p>
    <w:p w:rsidR="00991682" w:rsidRDefault="00991682" w:rsidP="00991682">
      <w:pPr>
        <w:pStyle w:val="ListParagraph"/>
        <w:numPr>
          <w:ilvl w:val="0"/>
          <w:numId w:val="1"/>
        </w:numPr>
      </w:pPr>
      <w:r>
        <w:t>NMap researching:</w:t>
      </w:r>
    </w:p>
    <w:p w:rsidR="00991682" w:rsidRDefault="00991682" w:rsidP="00991682">
      <w:pPr>
        <w:pStyle w:val="ListParagraph"/>
        <w:numPr>
          <w:ilvl w:val="1"/>
          <w:numId w:val="1"/>
        </w:numPr>
      </w:pPr>
      <w:r>
        <w:t>How to use it?</w:t>
      </w:r>
    </w:p>
    <w:p w:rsidR="00991682" w:rsidRDefault="00991682" w:rsidP="00991682">
      <w:pPr>
        <w:pStyle w:val="ListParagraph"/>
        <w:numPr>
          <w:ilvl w:val="1"/>
          <w:numId w:val="1"/>
        </w:numPr>
      </w:pPr>
      <w:r>
        <w:t>What is its output format?</w:t>
      </w:r>
    </w:p>
    <w:p w:rsidR="00991682" w:rsidRDefault="00991682" w:rsidP="00991682">
      <w:pPr>
        <w:pStyle w:val="ListParagraph"/>
        <w:numPr>
          <w:ilvl w:val="1"/>
          <w:numId w:val="1"/>
        </w:numPr>
      </w:pPr>
      <w:r>
        <w:t>How to translate from nmap’s output to predicate that is further used in program.</w:t>
      </w:r>
    </w:p>
    <w:p w:rsidR="00991682" w:rsidRDefault="00A7071C" w:rsidP="00991682">
      <w:pPr>
        <w:pStyle w:val="ListParagraph"/>
        <w:numPr>
          <w:ilvl w:val="1"/>
          <w:numId w:val="1"/>
        </w:numPr>
      </w:pPr>
      <w:r>
        <w:t>How does it detect vulnerability from scanned information?</w:t>
      </w:r>
    </w:p>
    <w:p w:rsidR="00A7071C" w:rsidRDefault="00A7071C" w:rsidP="00A7071C">
      <w:pPr>
        <w:pStyle w:val="ListParagraph"/>
        <w:numPr>
          <w:ilvl w:val="0"/>
          <w:numId w:val="2"/>
        </w:numPr>
      </w:pPr>
      <w:r>
        <w:t>Have responsibility: C.Thang, Q.Thang, Tan, Kim</w:t>
      </w:r>
    </w:p>
    <w:p w:rsidR="00A7071C" w:rsidRDefault="00A7071C" w:rsidP="00A7071C">
      <w:pPr>
        <w:pStyle w:val="ListParagraph"/>
        <w:numPr>
          <w:ilvl w:val="0"/>
          <w:numId w:val="1"/>
        </w:numPr>
        <w:rPr>
          <w:ins w:id="0" w:author="Vic4ever" w:date="2010-10-13T08:43:00Z"/>
        </w:rPr>
      </w:pPr>
      <w:r>
        <w:t>Report about TIAA source code</w:t>
      </w:r>
    </w:p>
    <w:p w:rsidR="002E2FD3" w:rsidRDefault="002E2FD3" w:rsidP="002E2FD3">
      <w:pPr>
        <w:pStyle w:val="ListParagraph"/>
        <w:numPr>
          <w:ilvl w:val="1"/>
          <w:numId w:val="1"/>
        </w:numPr>
        <w:rPr>
          <w:ins w:id="1" w:author="Vic4ever" w:date="2010-10-13T08:43:00Z"/>
        </w:rPr>
        <w:pPrChange w:id="2" w:author="Vic4ever" w:date="2010-10-13T08:43:00Z">
          <w:pPr>
            <w:pStyle w:val="ListParagraph"/>
            <w:numPr>
              <w:numId w:val="1"/>
            </w:numPr>
            <w:ind w:hanging="360"/>
          </w:pPr>
        </w:pPrChange>
      </w:pPr>
      <w:ins w:id="3" w:author="Vic4ever" w:date="2010-10-13T08:43:00Z">
        <w:r>
          <w:t>Thi</w:t>
        </w:r>
      </w:ins>
    </w:p>
    <w:p w:rsidR="002E2FD3" w:rsidRDefault="002E2FD3" w:rsidP="00A7071C">
      <w:pPr>
        <w:pStyle w:val="ListParagraph"/>
        <w:numPr>
          <w:ilvl w:val="0"/>
          <w:numId w:val="1"/>
        </w:numPr>
      </w:pPr>
      <w:ins w:id="4" w:author="Vic4ever" w:date="2010-10-13T08:43:00Z">
        <w:r>
          <w:t>Add DBMS to the architecture</w:t>
        </w:r>
      </w:ins>
    </w:p>
    <w:p w:rsidR="00A7071C" w:rsidRDefault="00A7071C" w:rsidP="00A7071C">
      <w:pPr>
        <w:pStyle w:val="ListParagraph"/>
        <w:numPr>
          <w:ilvl w:val="0"/>
          <w:numId w:val="2"/>
        </w:numPr>
      </w:pPr>
      <w:r>
        <w:t>Thi</w:t>
      </w:r>
    </w:p>
    <w:p w:rsidR="00991682" w:rsidRDefault="00991682" w:rsidP="00991682">
      <w:pPr>
        <w:pStyle w:val="ListParagraph"/>
      </w:pPr>
    </w:p>
    <w:sectPr w:rsidR="00991682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478C7"/>
    <w:multiLevelType w:val="hybridMultilevel"/>
    <w:tmpl w:val="EAFED364"/>
    <w:lvl w:ilvl="0" w:tplc="3B301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C43BA"/>
    <w:multiLevelType w:val="hybridMultilevel"/>
    <w:tmpl w:val="D7A8D3C6"/>
    <w:lvl w:ilvl="0" w:tplc="67B0625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trackRevisions/>
  <w:defaultTabStop w:val="720"/>
  <w:characterSpacingControl w:val="doNotCompress"/>
  <w:compat/>
  <w:rsids>
    <w:rsidRoot w:val="00991682"/>
    <w:rsid w:val="00003F1F"/>
    <w:rsid w:val="00016652"/>
    <w:rsid w:val="0003231D"/>
    <w:rsid w:val="00055367"/>
    <w:rsid w:val="0005781E"/>
    <w:rsid w:val="0006063F"/>
    <w:rsid w:val="000651FA"/>
    <w:rsid w:val="000B5BF8"/>
    <w:rsid w:val="000C4F08"/>
    <w:rsid w:val="000F1029"/>
    <w:rsid w:val="00103E21"/>
    <w:rsid w:val="00113D06"/>
    <w:rsid w:val="00114001"/>
    <w:rsid w:val="00114FE0"/>
    <w:rsid w:val="00116A1F"/>
    <w:rsid w:val="00120314"/>
    <w:rsid w:val="001B7AC0"/>
    <w:rsid w:val="001C5009"/>
    <w:rsid w:val="001D09F4"/>
    <w:rsid w:val="001D6F5B"/>
    <w:rsid w:val="00205AD4"/>
    <w:rsid w:val="00207223"/>
    <w:rsid w:val="002228D9"/>
    <w:rsid w:val="00222951"/>
    <w:rsid w:val="00231CA2"/>
    <w:rsid w:val="00246F1E"/>
    <w:rsid w:val="002621B9"/>
    <w:rsid w:val="002633B7"/>
    <w:rsid w:val="002721A8"/>
    <w:rsid w:val="00291D2E"/>
    <w:rsid w:val="00294C30"/>
    <w:rsid w:val="002A01D2"/>
    <w:rsid w:val="002C77DF"/>
    <w:rsid w:val="002E2FD3"/>
    <w:rsid w:val="002E4C38"/>
    <w:rsid w:val="0030401A"/>
    <w:rsid w:val="003305E3"/>
    <w:rsid w:val="00341F2D"/>
    <w:rsid w:val="0034248E"/>
    <w:rsid w:val="00376B82"/>
    <w:rsid w:val="003915D4"/>
    <w:rsid w:val="00394E58"/>
    <w:rsid w:val="003B43BC"/>
    <w:rsid w:val="003B7F00"/>
    <w:rsid w:val="003C7660"/>
    <w:rsid w:val="003C773B"/>
    <w:rsid w:val="003D156E"/>
    <w:rsid w:val="003E1E6F"/>
    <w:rsid w:val="003E4F78"/>
    <w:rsid w:val="004050AF"/>
    <w:rsid w:val="004624F9"/>
    <w:rsid w:val="00465836"/>
    <w:rsid w:val="004722C2"/>
    <w:rsid w:val="004816B2"/>
    <w:rsid w:val="00482009"/>
    <w:rsid w:val="00493806"/>
    <w:rsid w:val="004A1F9E"/>
    <w:rsid w:val="004A5CD2"/>
    <w:rsid w:val="004B1D11"/>
    <w:rsid w:val="004C3C1F"/>
    <w:rsid w:val="005002BA"/>
    <w:rsid w:val="00507A75"/>
    <w:rsid w:val="00515A0A"/>
    <w:rsid w:val="005419CA"/>
    <w:rsid w:val="005A062A"/>
    <w:rsid w:val="005A67D7"/>
    <w:rsid w:val="005D394C"/>
    <w:rsid w:val="005E3CC8"/>
    <w:rsid w:val="005E4E1A"/>
    <w:rsid w:val="005F75FD"/>
    <w:rsid w:val="006016D2"/>
    <w:rsid w:val="006149B5"/>
    <w:rsid w:val="006164C2"/>
    <w:rsid w:val="0062293B"/>
    <w:rsid w:val="00654B67"/>
    <w:rsid w:val="00664038"/>
    <w:rsid w:val="00686E58"/>
    <w:rsid w:val="00695192"/>
    <w:rsid w:val="006A4090"/>
    <w:rsid w:val="006B0C9C"/>
    <w:rsid w:val="006C3DCB"/>
    <w:rsid w:val="006F5FF6"/>
    <w:rsid w:val="00753AA0"/>
    <w:rsid w:val="00761144"/>
    <w:rsid w:val="00762FD1"/>
    <w:rsid w:val="0079054E"/>
    <w:rsid w:val="007B6863"/>
    <w:rsid w:val="007D3B41"/>
    <w:rsid w:val="008046BF"/>
    <w:rsid w:val="00811B0A"/>
    <w:rsid w:val="00833887"/>
    <w:rsid w:val="00835010"/>
    <w:rsid w:val="00841587"/>
    <w:rsid w:val="00846EE6"/>
    <w:rsid w:val="008A195A"/>
    <w:rsid w:val="008A5C42"/>
    <w:rsid w:val="008B39CB"/>
    <w:rsid w:val="008C4E04"/>
    <w:rsid w:val="008E41BC"/>
    <w:rsid w:val="008E58E5"/>
    <w:rsid w:val="00904EF7"/>
    <w:rsid w:val="00912963"/>
    <w:rsid w:val="00932110"/>
    <w:rsid w:val="0095153B"/>
    <w:rsid w:val="0095293D"/>
    <w:rsid w:val="00967989"/>
    <w:rsid w:val="00975B18"/>
    <w:rsid w:val="009847F2"/>
    <w:rsid w:val="00991682"/>
    <w:rsid w:val="00991DA8"/>
    <w:rsid w:val="009A6BA4"/>
    <w:rsid w:val="009B6A82"/>
    <w:rsid w:val="009E1C6C"/>
    <w:rsid w:val="00A04B33"/>
    <w:rsid w:val="00A156BF"/>
    <w:rsid w:val="00A24E4A"/>
    <w:rsid w:val="00A4059D"/>
    <w:rsid w:val="00A57517"/>
    <w:rsid w:val="00A6325D"/>
    <w:rsid w:val="00A7071C"/>
    <w:rsid w:val="00A9366B"/>
    <w:rsid w:val="00AB4D47"/>
    <w:rsid w:val="00AC6F91"/>
    <w:rsid w:val="00AE3DF6"/>
    <w:rsid w:val="00AF1508"/>
    <w:rsid w:val="00B02357"/>
    <w:rsid w:val="00B07D64"/>
    <w:rsid w:val="00B160DA"/>
    <w:rsid w:val="00B2664B"/>
    <w:rsid w:val="00B34EE9"/>
    <w:rsid w:val="00B478FE"/>
    <w:rsid w:val="00B50519"/>
    <w:rsid w:val="00B5371E"/>
    <w:rsid w:val="00B976A0"/>
    <w:rsid w:val="00BA58E9"/>
    <w:rsid w:val="00BA721E"/>
    <w:rsid w:val="00BB1ECE"/>
    <w:rsid w:val="00BC5344"/>
    <w:rsid w:val="00BD23E1"/>
    <w:rsid w:val="00BD25C1"/>
    <w:rsid w:val="00C10DA2"/>
    <w:rsid w:val="00C12C86"/>
    <w:rsid w:val="00C20042"/>
    <w:rsid w:val="00C27902"/>
    <w:rsid w:val="00C63C7A"/>
    <w:rsid w:val="00C6513C"/>
    <w:rsid w:val="00C96A09"/>
    <w:rsid w:val="00CE7BAB"/>
    <w:rsid w:val="00CF668A"/>
    <w:rsid w:val="00D27058"/>
    <w:rsid w:val="00D62D9B"/>
    <w:rsid w:val="00D65210"/>
    <w:rsid w:val="00D67F59"/>
    <w:rsid w:val="00D71B44"/>
    <w:rsid w:val="00D71C98"/>
    <w:rsid w:val="00D73EB0"/>
    <w:rsid w:val="00D92F21"/>
    <w:rsid w:val="00DA466D"/>
    <w:rsid w:val="00DE6ED2"/>
    <w:rsid w:val="00E07279"/>
    <w:rsid w:val="00E14626"/>
    <w:rsid w:val="00E31553"/>
    <w:rsid w:val="00E35601"/>
    <w:rsid w:val="00E47D74"/>
    <w:rsid w:val="00E55D95"/>
    <w:rsid w:val="00E55FA6"/>
    <w:rsid w:val="00E868C2"/>
    <w:rsid w:val="00E93220"/>
    <w:rsid w:val="00E93771"/>
    <w:rsid w:val="00E97128"/>
    <w:rsid w:val="00EB0EB8"/>
    <w:rsid w:val="00EB2B91"/>
    <w:rsid w:val="00EB7E65"/>
    <w:rsid w:val="00EC095B"/>
    <w:rsid w:val="00F1258C"/>
    <w:rsid w:val="00F15DA7"/>
    <w:rsid w:val="00F33B75"/>
    <w:rsid w:val="00F46737"/>
    <w:rsid w:val="00F56751"/>
    <w:rsid w:val="00F60E37"/>
    <w:rsid w:val="00F74BE0"/>
    <w:rsid w:val="00F92B58"/>
    <w:rsid w:val="00FB32C3"/>
    <w:rsid w:val="00FD69EA"/>
    <w:rsid w:val="00FE59BD"/>
    <w:rsid w:val="00FF2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paragraph" w:styleId="Heading1">
    <w:name w:val="heading 1"/>
    <w:basedOn w:val="Normal"/>
    <w:next w:val="Normal"/>
    <w:link w:val="Heading1Char"/>
    <w:uiPriority w:val="9"/>
    <w:qFormat/>
    <w:rsid w:val="0099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6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6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16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1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</dc:creator>
  <cp:keywords/>
  <dc:description/>
  <cp:lastModifiedBy>Vic4ever</cp:lastModifiedBy>
  <cp:revision>3</cp:revision>
  <dcterms:created xsi:type="dcterms:W3CDTF">2010-10-09T06:58:00Z</dcterms:created>
  <dcterms:modified xsi:type="dcterms:W3CDTF">2010-10-13T01:43:00Z</dcterms:modified>
</cp:coreProperties>
</file>